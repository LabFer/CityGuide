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b w:val="1"/>
          <w:sz w:val="60"/>
          <w:rtl w:val="0"/>
        </w:rPr>
        <w:t xml:space="preserve">CityGuide - API </w:t>
      </w:r>
    </w:p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1.0</w:t>
      </w:r>
    </w:p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i w:val="1"/>
          <w:sz w:val="28"/>
          <w:rtl w:val="0"/>
        </w:rPr>
        <w:t xml:space="preserve">22.10.2014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i w:val="1"/>
          <w:color w:val="4a86e8"/>
          <w:sz w:val="32"/>
          <w:rtl w:val="0"/>
        </w:rPr>
        <w:t xml:space="preserve">Content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jh0ff1fu27lz">
        <w:r w:rsidRPr="00000000" w:rsidR="00000000" w:rsidDel="00000000">
          <w:rPr>
            <w:color w:val="1155cc"/>
            <w:u w:val="single"/>
            <w:rtl w:val="0"/>
          </w:rPr>
          <w:t xml:space="preserve">General server notes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vk5lfaiwxowp">
        <w:r w:rsidRPr="00000000" w:rsidR="00000000" w:rsidDel="00000000">
          <w:rPr>
            <w:color w:val="1155cc"/>
            <w:u w:val="single"/>
            <w:rtl w:val="0"/>
          </w:rPr>
          <w:t xml:space="preserve">1. General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m8jhq42k8858">
        <w:r w:rsidRPr="00000000" w:rsidR="00000000" w:rsidDel="00000000">
          <w:rPr>
            <w:color w:val="1155cc"/>
            <w:u w:val="single"/>
            <w:rtl w:val="0"/>
          </w:rPr>
          <w:t xml:space="preserve">2. Entities structure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87j362u6x96c">
        <w:r w:rsidRPr="00000000" w:rsidR="00000000" w:rsidDel="00000000">
          <w:rPr>
            <w:color w:val="1155cc"/>
            <w:u w:val="single"/>
            <w:rtl w:val="0"/>
          </w:rPr>
          <w:t xml:space="preserve">2.1 Category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ibl644iejr9z">
        <w:r w:rsidRPr="00000000" w:rsidR="00000000" w:rsidDel="00000000">
          <w:rPr>
            <w:color w:val="1155cc"/>
            <w:u w:val="single"/>
            <w:rtl w:val="0"/>
          </w:rPr>
          <w:t xml:space="preserve">АТРИБУТЫ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2hr8fapc8bcn">
        <w:r w:rsidRPr="00000000" w:rsidR="00000000" w:rsidDel="00000000">
          <w:rPr>
            <w:color w:val="1155cc"/>
            <w:u w:val="single"/>
            <w:rtl w:val="0"/>
          </w:rPr>
          <w:t xml:space="preserve">2.2 Place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ct72292be9yz">
        <w:r w:rsidRPr="00000000" w:rsidR="00000000" w:rsidDel="00000000">
          <w:rPr>
            <w:color w:val="1155cc"/>
            <w:u w:val="single"/>
            <w:rtl w:val="0"/>
          </w:rPr>
          <w:t xml:space="preserve">АТРИБУТЫ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dnf70gxpxlix">
        <w:r w:rsidRPr="00000000" w:rsidR="00000000" w:rsidDel="00000000">
          <w:rPr>
            <w:color w:val="1155cc"/>
            <w:u w:val="single"/>
            <w:rtl w:val="0"/>
          </w:rPr>
          <w:t xml:space="preserve">2.3 Comment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ehawf22nlsf2">
        <w:r w:rsidRPr="00000000" w:rsidR="00000000" w:rsidDel="00000000">
          <w:rPr>
            <w:color w:val="1155cc"/>
            <w:u w:val="single"/>
            <w:rtl w:val="0"/>
          </w:rPr>
          <w:t xml:space="preserve">2.4 Action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e8dxoynrd9ub">
        <w:r w:rsidRPr="00000000" w:rsidR="00000000" w:rsidDel="00000000">
          <w:rPr>
            <w:color w:val="1155cc"/>
            <w:u w:val="single"/>
            <w:rtl w:val="0"/>
          </w:rPr>
          <w:t xml:space="preserve">2.5 Banner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hi7oknehbicz">
        <w:r w:rsidRPr="00000000" w:rsidR="00000000" w:rsidDel="00000000">
          <w:rPr>
            <w:color w:val="1155cc"/>
            <w:u w:val="single"/>
            <w:rtl w:val="0"/>
          </w:rPr>
          <w:t xml:space="preserve">3. Synchronization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j9di0m1zn32x">
        <w:r w:rsidRPr="00000000" w:rsidR="00000000" w:rsidDel="00000000">
          <w:rPr>
            <w:color w:val="1155cc"/>
            <w:u w:val="single"/>
            <w:rtl w:val="0"/>
          </w:rPr>
          <w:t xml:space="preserve">3.1 Should client synchronize content?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o7jqoagc36m4">
        <w:r w:rsidRPr="00000000" w:rsidR="00000000" w:rsidDel="00000000">
          <w:rPr>
            <w:color w:val="1155cc"/>
            <w:u w:val="single"/>
            <w:rtl w:val="0"/>
          </w:rPr>
          <w:t xml:space="preserve">3.2 Get content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jen2a1rb48a3">
        <w:r w:rsidRPr="00000000" w:rsidR="00000000" w:rsidDel="00000000">
          <w:rPr>
            <w:color w:val="1155cc"/>
            <w:u w:val="single"/>
            <w:rtl w:val="0"/>
          </w:rPr>
          <w:t xml:space="preserve">4. Authorization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tx2w1m1dyljq">
        <w:r w:rsidRPr="00000000" w:rsidR="00000000" w:rsidDel="00000000">
          <w:rPr>
            <w:color w:val="1155cc"/>
            <w:u w:val="single"/>
            <w:rtl w:val="0"/>
          </w:rPr>
          <w:t xml:space="preserve">4.1 User Signup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squobqgckhdc">
        <w:r w:rsidRPr="00000000" w:rsidR="00000000" w:rsidDel="00000000">
          <w:rPr>
            <w:color w:val="1155cc"/>
            <w:u w:val="single"/>
            <w:rtl w:val="0"/>
          </w:rPr>
          <w:t xml:space="preserve">5. Actions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lz2z8oaxtivv">
        <w:r w:rsidRPr="00000000" w:rsidR="00000000" w:rsidDel="00000000">
          <w:rPr>
            <w:color w:val="1155cc"/>
            <w:u w:val="single"/>
            <w:rtl w:val="0"/>
          </w:rPr>
          <w:t xml:space="preserve">5.1 Get action by id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vg7n0w8n4tfr">
        <w:r w:rsidRPr="00000000" w:rsidR="00000000" w:rsidDel="00000000">
          <w:rPr>
            <w:color w:val="1155cc"/>
            <w:u w:val="single"/>
            <w:rtl w:val="0"/>
          </w:rPr>
          <w:t xml:space="preserve">6. Banners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5zn90ikgkcn5">
        <w:r w:rsidRPr="00000000" w:rsidR="00000000" w:rsidDel="00000000">
          <w:rPr>
            <w:color w:val="1155cc"/>
            <w:u w:val="single"/>
            <w:rtl w:val="0"/>
          </w:rPr>
          <w:t xml:space="preserve">6.1 Get list of banners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lvtt34v7etv9">
        <w:r w:rsidRPr="00000000" w:rsidR="00000000" w:rsidDel="00000000">
          <w:rPr>
            <w:color w:val="1155cc"/>
            <w:u w:val="single"/>
            <w:rtl w:val="0"/>
          </w:rPr>
          <w:t xml:space="preserve">7. Comments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mg86nskcbmeo">
        <w:r w:rsidRPr="00000000" w:rsidR="00000000" w:rsidDel="00000000">
          <w:rPr>
            <w:color w:val="1155cc"/>
            <w:u w:val="single"/>
            <w:rtl w:val="0"/>
          </w:rPr>
          <w:t xml:space="preserve">7.1 Send comment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aewis5c1d0ug">
        <w:r w:rsidRPr="00000000" w:rsidR="00000000" w:rsidDel="00000000">
          <w:rPr>
            <w:color w:val="1155cc"/>
            <w:u w:val="single"/>
            <w:rtl w:val="0"/>
          </w:rPr>
          <w:t xml:space="preserve">8. Favorites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req8z16x5kh6">
        <w:r w:rsidRPr="00000000" w:rsidR="00000000" w:rsidDel="00000000">
          <w:rPr>
            <w:color w:val="1155cc"/>
            <w:u w:val="single"/>
            <w:rtl w:val="0"/>
          </w:rPr>
          <w:t xml:space="preserve">8.1 Add to favorite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mrtsqdoqv9bn">
        <w:r w:rsidRPr="00000000" w:rsidR="00000000" w:rsidDel="00000000">
          <w:rPr>
            <w:color w:val="1155cc"/>
            <w:u w:val="single"/>
            <w:rtl w:val="0"/>
          </w:rPr>
          <w:t xml:space="preserve">8.2 Delete from favorite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gi12i5pwzrws">
        <w:r w:rsidRPr="00000000" w:rsidR="00000000" w:rsidDel="00000000">
          <w:rPr>
            <w:color w:val="1155cc"/>
            <w:u w:val="single"/>
            <w:rtl w:val="0"/>
          </w:rPr>
          <w:t xml:space="preserve">8.3 Get favorites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o8y6yee3jjep">
        <w:r w:rsidRPr="00000000" w:rsidR="00000000" w:rsidDel="00000000">
          <w:rPr>
            <w:color w:val="1155cc"/>
            <w:u w:val="single"/>
            <w:rtl w:val="0"/>
          </w:rPr>
          <w:t xml:space="preserve">8.4 Sync favorites to server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9xb6gd453n5l">
        <w:r w:rsidRPr="00000000" w:rsidR="00000000" w:rsidDel="00000000">
          <w:rPr>
            <w:color w:val="1155cc"/>
            <w:u w:val="single"/>
            <w:rtl w:val="0"/>
          </w:rPr>
          <w:t xml:space="preserve">9. Remote notifications &amp; Settings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tnc1hy4f7igo">
        <w:r w:rsidRPr="00000000" w:rsidR="00000000" w:rsidDel="00000000">
          <w:rPr>
            <w:color w:val="1155cc"/>
            <w:u w:val="single"/>
            <w:rtl w:val="0"/>
          </w:rPr>
          <w:t xml:space="preserve">9.1 Register push token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x98jjmvyxsav">
        <w:r w:rsidRPr="00000000" w:rsidR="00000000" w:rsidDel="00000000">
          <w:rPr>
            <w:color w:val="1155cc"/>
            <w:u w:val="single"/>
            <w:rtl w:val="0"/>
          </w:rPr>
          <w:t xml:space="preserve">9.2 Unregister push token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ynnye3seh3e">
        <w:r w:rsidRPr="00000000" w:rsidR="00000000" w:rsidDel="00000000">
          <w:rPr>
            <w:color w:val="1155cc"/>
            <w:u w:val="single"/>
            <w:rtl w:val="0"/>
          </w:rPr>
          <w:t xml:space="preserve">9.3 Get settings for remote notifications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96z2zusvx792">
        <w:r w:rsidRPr="00000000" w:rsidR="00000000" w:rsidDel="00000000">
          <w:rPr>
            <w:color w:val="1155cc"/>
            <w:u w:val="single"/>
            <w:rtl w:val="0"/>
          </w:rPr>
          <w:t xml:space="preserve">9.4 Remote notification parameters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widowControl w:val="0"/>
        <w:spacing w:lineRule="auto" w:before="200"/>
        <w:contextualSpacing w:val="0"/>
      </w:pPr>
      <w:bookmarkStart w:id="0" w:colFirst="0" w:name="h.adpb47mshofn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widowControl w:val="0"/>
        <w:spacing w:lineRule="auto" w:before="200"/>
        <w:contextualSpacing w:val="0"/>
      </w:pPr>
      <w:bookmarkStart w:id="1" w:colFirst="0" w:name="h.jh0ff1fu27lz" w:colLast="0"/>
      <w:bookmarkEnd w:id="1"/>
      <w:r w:rsidRPr="00000000" w:rsidR="00000000" w:rsidDel="00000000">
        <w:rPr>
          <w:b w:val="1"/>
          <w:color w:val="4a86e8"/>
          <w:rtl w:val="0"/>
        </w:rPr>
        <w:t xml:space="preserve">General server notes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6"/>
          <w:rtl w:val="0"/>
        </w:rPr>
        <w:t xml:space="preserve">У каждой категории могут  быть или список под категорий, или список заведений. 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6"/>
          <w:rtl w:val="0"/>
        </w:rPr>
        <w:t xml:space="preserve">Заведение может принадлежать сразу нескольким категориям/подкатегориям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6"/>
          <w:rtl w:val="0"/>
        </w:rPr>
        <w:t xml:space="preserve">Нужен механизм администрирования пользовательских отзывов и рейтинга. Нужно разграничить права доступа: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sz w:val="26"/>
        </w:rPr>
      </w:pPr>
      <w:r w:rsidRPr="00000000" w:rsidR="00000000" w:rsidDel="00000000">
        <w:rPr>
          <w:sz w:val="26"/>
          <w:rtl w:val="0"/>
        </w:rPr>
        <w:t xml:space="preserve">Админ 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sz w:val="26"/>
        </w:rPr>
      </w:pPr>
      <w:r w:rsidRPr="00000000" w:rsidR="00000000" w:rsidDel="00000000">
        <w:rPr>
          <w:sz w:val="26"/>
          <w:rtl w:val="0"/>
        </w:rPr>
        <w:t xml:space="preserve">Контент менеджер - права на добавление/редактирование/удаление контента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sz w:val="26"/>
        </w:rPr>
      </w:pPr>
      <w:r w:rsidRPr="00000000" w:rsidR="00000000" w:rsidDel="00000000">
        <w:rPr>
          <w:sz w:val="26"/>
          <w:rtl w:val="0"/>
        </w:rPr>
        <w:t xml:space="preserve">Модератор отзывов - добавление/редактирование/удаление отзывов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6"/>
          <w:rtl w:val="0"/>
        </w:rPr>
        <w:t xml:space="preserve">Предосавлять аналитику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6"/>
          <w:rtl w:val="0"/>
        </w:rPr>
        <w:t xml:space="preserve">1) Евент на каждый экран для анализа поведения пользователей (количество ежедневной аудитории (DAU), гендерный состав, пути пользователей в приложении, насколько часто используются функции приложения, шаринг в соц. сети, достижения целей (регистрация, клик по баннеру,  заходы в течении месяца, частота возврата аудитории (retention rate) =&gt; это все реализуется в связке iOS client + Flurry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6"/>
          <w:rtl w:val="0"/>
        </w:rPr>
        <w:t xml:space="preserve">2) Push-аналитика (количество отправленных сообщений, количество открытий приложения после push сообщения, ) =&gt; это реализуется на стороне сервера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6"/>
          <w:rtl w:val="0"/>
        </w:rPr>
        <w:t xml:space="preserve">3) Отчет об ошибках, когда, с какой ошибкой приложение завершило работу и т.д. =&gt; это будет отслеживать сервис Crashlytics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6"/>
          <w:rtl w:val="0"/>
        </w:rPr>
        <w:t xml:space="preserve">4) количество пользователей в неделю/месяц, состав аудитории, возраст/пол, количество просмотров подкатегори/заведения в неделю/месяц, количество кликов по банеру, количество просмотров акции, количество реакции на пуш- уведомленя, куда чаще заходят, куда кликают, как часто использую  =&gt; это все реализуется в связке iOS client + Flurry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Язык только русский.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Обязательно предусмотреть комментарий заказчика: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sz w:val="26"/>
          <w:rtl w:val="0"/>
        </w:rPr>
        <w:t xml:space="preserve">Это наши планы на дальнейшее развитие приложения: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sz w:val="26"/>
          <w:rtl w:val="0"/>
        </w:rPr>
        <w:t xml:space="preserve"> После запуска, мы планировали доработать следующее: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sz w:val="26"/>
          <w:rtl w:val="0"/>
        </w:rPr>
        <w:t xml:space="preserve">1) Запустить сайт - аналог моб. приложения. (брать данные должен с той же базы).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sz w:val="26"/>
          <w:rtl w:val="0"/>
        </w:rPr>
        <w:t xml:space="preserve">2) Добавить еще несколько экранов Афиша и Объявления (с возможностью загрузки фотографий пользователя на сервер)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sz w:val="26"/>
          <w:rtl w:val="0"/>
        </w:rPr>
        <w:t xml:space="preserve">3) Добавить возможность выбора другого города. (Я так понимаю новый город - новая база)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sz w:val="26"/>
          <w:rtl w:val="0"/>
        </w:rPr>
        <w:t xml:space="preserve">4) Добавить стандартную авторизацию при помощи имени пользователя и пароля. (для объявлений)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Нужно это учесть при проектировании серверной части + конечно маштабируемость и возможность выгрузки базы.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Учесть возможности Админки People&amp;Times – тк она была показана заказчику как пример функционала. Доступ: armavir-portal.ru/admin Логин и пароль admin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widowControl w:val="0"/>
        <w:spacing w:lineRule="auto" w:before="200"/>
        <w:contextualSpacing w:val="0"/>
        <w:rPr/>
      </w:pPr>
      <w:bookmarkStart w:id="2" w:colFirst="0" w:name="h.vk5lfaiwxowp" w:colLast="0"/>
      <w:bookmarkEnd w:id="2"/>
      <w:r w:rsidRPr="00000000" w:rsidR="00000000" w:rsidDel="00000000">
        <w:rPr>
          <w:b w:val="1"/>
          <w:color w:val="4a86e8"/>
          <w:rtl w:val="0"/>
        </w:rPr>
        <w:t xml:space="preserve">1. </w:t>
      </w:r>
      <w:r w:rsidRPr="00000000" w:rsidR="00000000" w:rsidDel="00000000">
        <w:rPr>
          <w:b w:val="1"/>
          <w:color w:val="4a86e8"/>
          <w:rtl w:val="0"/>
        </w:rPr>
        <w:t xml:space="preserve">General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Base URL: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Production SERVER: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&lt;URL&gt;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Development SERVER:</w:t>
      </w:r>
      <w:r w:rsidRPr="00000000" w:rsidR="00000000" w:rsidDel="00000000">
        <w:rPr>
          <w:b w:val="1"/>
          <w:rtl w:val="0"/>
        </w:rPr>
        <w:t xml:space="preserve">&lt;</w:t>
      </w:r>
      <w:r w:rsidRPr="00000000" w:rsidR="00000000" w:rsidDel="00000000">
        <w:rPr>
          <w:rtl w:val="0"/>
        </w:rPr>
        <w:t xml:space="preserve">URL</w:t>
      </w:r>
      <w:r w:rsidRPr="00000000" w:rsidR="00000000" w:rsidDel="00000000">
        <w:rPr>
          <w:b w:val="1"/>
          <w:rtl w:val="0"/>
        </w:rPr>
        <w:t xml:space="preserve">&gt;</w:t>
      </w:r>
      <w:r w:rsidRPr="00000000" w:rsidR="00000000" w:rsidDel="00000000">
        <w:rPr>
          <w:sz w:val="24"/>
          <w:rtl w:val="0"/>
        </w:rPr>
        <w:t xml:space="preserve">,  </w:t>
        <w:br w:type="textWrapping"/>
        <w:tab/>
      </w:r>
      <w:r w:rsidRPr="00000000" w:rsidR="00000000" w:rsidDel="00000000">
        <w:rPr>
          <w:rtl w:val="0"/>
        </w:rPr>
        <w:t xml:space="preserve">Development SERVER - admin panel: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&lt;URL&gt;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login: &lt;login&gt;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password:</w:t>
      </w:r>
      <w:r w:rsidRPr="00000000" w:rsidR="00000000" w:rsidDel="00000000">
        <w:rPr>
          <w:b w:val="1"/>
          <w:sz w:val="24"/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&lt;password&gt; </w:t>
      </w:r>
      <w:r w:rsidRPr="00000000" w:rsidR="00000000" w:rsidDel="00000000">
        <w:rPr>
          <w:sz w:val="24"/>
          <w:rtl w:val="0"/>
        </w:rPr>
        <w:br w:type="textWrapping"/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As part of base URL should be version of API. Example: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hyperlink r:id="rId6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http://cityguide.com/api/1.0/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Common headers:</w:t>
      </w:r>
    </w:p>
    <w:p w:rsidP="00000000" w:rsidRPr="00000000" w:rsidR="00000000" w:rsidDel="00000000" w:rsidRDefault="00000000">
      <w:pPr>
        <w:widowControl w:val="0"/>
        <w:ind w:left="0" w:firstLine="720"/>
        <w:contextualSpacing w:val="0"/>
      </w:pPr>
      <w:commentRangeStart w:id="0"/>
      <w:r w:rsidRPr="00000000" w:rsidR="00000000" w:rsidDel="00000000">
        <w:rPr>
          <w:sz w:val="24"/>
          <w:rtl w:val="0"/>
        </w:rPr>
        <w:t xml:space="preserve">type=&lt;ios|android&gt;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3" w:colFirst="0" w:name="h.umqozb70csrp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4" w:colFirst="0" w:name="h.salabtx93j5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  <w:rPr/>
      </w:pPr>
      <w:bookmarkStart w:id="5" w:colFirst="0" w:name="h.m8jhq42k8858" w:colLast="0"/>
      <w:bookmarkEnd w:id="5"/>
      <w:r w:rsidRPr="00000000" w:rsidR="00000000" w:rsidDel="00000000">
        <w:rPr>
          <w:color w:val="4a86e8"/>
          <w:rtl w:val="0"/>
        </w:rPr>
        <w:t xml:space="preserve">2. </w:t>
      </w:r>
      <w:r w:rsidRPr="00000000" w:rsidR="00000000" w:rsidDel="00000000">
        <w:rPr>
          <w:color w:val="4a86e8"/>
          <w:rtl w:val="0"/>
        </w:rPr>
        <w:t xml:space="preserve">Entities structure</w:t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6" w:colFirst="0" w:name="h.87j362u6x96c" w:colLast="0"/>
      <w:bookmarkEnd w:id="6"/>
      <w:r w:rsidRPr="00000000" w:rsidR="00000000" w:rsidDel="00000000">
        <w:rPr>
          <w:rtl w:val="0"/>
        </w:rPr>
        <w:t xml:space="preserve">2.1 Category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id: &lt;int&gt;,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parent_id: &lt;int&gt;,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name: &lt;string&gt;,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photo: &lt;url&gt;,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sort: &lt;int&gt;,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filters: [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144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216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name: &lt;string&gt;,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216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type:&lt;”array”|”bool”&gt;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216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value: &lt;array|null&gt;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144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144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  <w:t xml:space="preserve">Категории сортируются по ключу который приходит с сервера. Если у нескольких категорий, одинаковый ключ - эти категории сортируются по алфавиту. </w:t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  <w:t xml:space="preserve">У каждой категории могут быть или список под категорий, или список заведений.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sz w:val="24"/>
          <w:rtl w:val="0"/>
        </w:rPr>
        <w:t xml:space="preserve">Фильтр категории формируется на основе списка ее атрибутов.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widowControl w:val="0"/>
        <w:contextualSpacing w:val="0"/>
      </w:pPr>
      <w:bookmarkStart w:id="7" w:colFirst="0" w:name="h.ibl644iejr9z" w:colLast="0"/>
      <w:bookmarkEnd w:id="7"/>
      <w:r w:rsidRPr="00000000" w:rsidR="00000000" w:rsidDel="00000000">
        <w:rPr>
          <w:rtl w:val="0"/>
        </w:rPr>
        <w:t xml:space="preserve">АТРИБУТЫ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sz w:val="24"/>
          <w:rtl w:val="0"/>
        </w:rPr>
        <w:t xml:space="preserve">Каждая категория имеет набор атрибутов. Атрибуты - это набор полей и их значений, задаваемые пользователем (админом или контент менеджером).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sz w:val="24"/>
          <w:rtl w:val="0"/>
        </w:rPr>
        <w:t xml:space="preserve">Каждый атрибут характеризуется следующими полями: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before="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name (string) - название, текст который видят пользователи мобильных приложений и менеджеры в админке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before="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type (string) - тип атрибута. возможны значения: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"/>
        </w:numPr>
        <w:spacing w:lineRule="auto" w:before="0"/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url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"/>
        </w:numPr>
        <w:spacing w:lineRule="auto" w:before="0"/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string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"/>
        </w:numPr>
        <w:spacing w:lineRule="auto" w:before="0"/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array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"/>
        </w:numPr>
        <w:spacing w:lineRule="auto" w:before="0"/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bool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before="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value (bool|array|string) - хранит значения атрибута. Это может быть как булевский тип, так и массив или строка.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before="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require (bool) - определяет обязателен ли даннный атрибут для заполнения в заведении (нужен для типов: url, string, array).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before="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filterable (bool) - определяет будет ли этот атрибут отображаться в фильтре.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sz w:val="24"/>
          <w:rtl w:val="0"/>
        </w:rPr>
        <w:t xml:space="preserve">В категории создается и менеджируется массив ее атрибутов. А именно: для них задается поле name, type и value. Важно следующее: так как атрибуты это динамические характеристики заведений данной категории, то менеджер заполняет value в зависомости от значения в поле type. Если type = string|bool|url то поле value не заполняется (содержит NULL), если type = array, то поле value заполняется возможными значениями этого атрибута (позже из этого списка менеджер будет выбирать значения для конкретного заведения этой категории).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sz w:val="24"/>
          <w:rtl w:val="0"/>
        </w:rPr>
        <w:t xml:space="preserve">Далее атрибуты используются в фильтре мобильных приложений и в детальном экране заведения.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sz w:val="24"/>
          <w:rtl w:val="0"/>
        </w:rPr>
        <w:t xml:space="preserve">Например, категория Кафе может иметь следующие атрибуты: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require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Pinterest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false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Доставка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checkbox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Способы оплаты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Карточкой, Наличкой, Bitcoin, WebMoney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true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sz w:val="24"/>
          <w:rtl w:val="0"/>
        </w:rPr>
        <w:t xml:space="preserve">Некое заведение Tanuki может иметь следующие атрибуты и их значения: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require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Pinterest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http://pinterest/1234566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можно не заполнять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Доставка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checkbox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true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Способы оплаты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Наличкой, Bitcoin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обязательно нужно выбрать хотябы один элемент со списка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Т.е. менеджер зайдя на детальный экран этого заведения в админке видит список атрибутов: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Pinterest - это текстовое поле для ввода URLа. Сюда вводит значение. Поле не обязательно для заполнения.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Доставка - это чекбокс. Отмечает его или оставляет пустым.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Способы оплаты - это поле в котором можно из списка выбрать несколько значений. Поле обязательно для заполнения.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4"/>
          <w:rtl w:val="0"/>
        </w:rPr>
        <w:br w:type="textWrapping"/>
        <w:t xml:space="preserve">Для реализации атрибутов на сервере рекомендую использовать NoSQL DB (например, MongoDB)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8" w:colFirst="0" w:name="h.2hr8fapc8bcn" w:colLast="0"/>
      <w:bookmarkEnd w:id="8"/>
      <w:r w:rsidRPr="00000000" w:rsidR="00000000" w:rsidDel="00000000">
        <w:rPr>
          <w:rtl w:val="0"/>
        </w:rPr>
        <w:t xml:space="preserve">2.2 Place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id: &lt;int&gt;,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 xml:space="preserve">categories_ids:[&lt;array of categories IDs&gt;],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 xml:space="preserve">name: &lt;string&gt;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 xml:space="preserve">description: &lt;text&gt;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 xml:space="preserve">photo: &lt;url&gt;,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 xml:space="preserve">photo_big: &lt;url&gt;,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 xml:space="preserve">address: &lt;string&gt;,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 xml:space="preserve">latitude: &lt;double&gt;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 xml:space="preserve">longitude: &lt;double&gt;,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rate: &lt;float&gt;,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 xml:space="preserve">rate_count: &lt;int&gt;,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 xml:space="preserve">phones:[&lt;string&gt;, &lt;string&gt;,....],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 xml:space="preserve">work_time_description: &lt;string&gt;,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 xml:space="preserve">work_time_start: &lt;int&gt;,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 xml:space="preserve">work_time_end: &lt;int&gt;,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 xml:space="preserve">web_site: &lt;url&gt;,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 xml:space="preserve">promoted: &lt;int&gt;,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 xml:space="preserve">sort: &lt;int&gt;,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 xml:space="preserve">keys: [&lt;string&gt;, &lt;string&gt;, ...],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</w:r>
      <w:commentRangeStart w:id="1"/>
      <w:commentRangeStart w:id="2"/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gallery: [ </w:t>
      </w:r>
      <w:commentRangeEnd w:id="1"/>
      <w:r w:rsidRPr="00000000" w:rsidR="00000000" w:rsidDel="00000000">
        <w:commentReference w:id="1"/>
      </w:r>
      <w:commentRangeEnd w:id="2"/>
      <w:r w:rsidRPr="00000000" w:rsidR="00000000" w:rsidDel="00000000">
        <w:commentReference w:id="2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144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id: &lt;int&gt;,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144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photo: &lt;url&gt;,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144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photo_big: &lt;url&gt;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144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144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....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],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 xml:space="preserve">properties:[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ab/>
        <w:tab/>
        <w:t xml:space="preserve">name: &lt;string&gt;,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144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type: &lt;”url”|”string”|”array”|”bool”&gt;,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ab/>
        <w:t xml:space="preserve">value: &lt;string|array*|bool&gt;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  <w:rPr>
          <w:ins w:id="0" w:date="2014-11-05T10:18:59Z" w:author="Константин Рожков"/>
        </w:rPr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}</w:t>
      </w:r>
      <w:ins w:id="0" w:date="2014-11-05T10:18:59Z" w:author="Константин Рожков">
        <w:r w:rsidRPr="00000000" w:rsidR="00000000" w:rsidDel="00000000">
          <w:rPr>
            <w:rtl w:val="0"/>
          </w:rPr>
        </w:r>
      </w:ins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Заведения сортируются по ключу который приходит с сервера. Если у нескольких заведений, одинаковый ключ - эти заведения сортируются по алфавиту.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Заведения могут быть проплачены. Для обозначения этого использовать поле promoted, когда оно равно 0, значит заведение не проплачено, иначе - проплачено. Пока для проплаченного используем значение 1, но в дальнейшем может понадобится разделять на разные типы приплаченные заведения, тогда здесь будут значения 1,2,3… потому тип поля - integer.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Характеристики заведения формируются на основе заполненных атрибутов.</w:t>
      </w:r>
    </w:p>
    <w:p w:rsidP="00000000" w:rsidRPr="00000000" w:rsidR="00000000" w:rsidDel="00000000" w:rsidRDefault="00000000">
      <w:pPr>
        <w:pStyle w:val="Heading3"/>
        <w:widowControl w:val="0"/>
        <w:contextualSpacing w:val="0"/>
      </w:pPr>
      <w:bookmarkStart w:id="9" w:colFirst="0" w:name="h.65wnnfz4sceq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widowControl w:val="0"/>
        <w:contextualSpacing w:val="0"/>
      </w:pPr>
      <w:bookmarkStart w:id="10" w:colFirst="0" w:name="h.ct72292be9yz" w:colLast="0"/>
      <w:bookmarkEnd w:id="10"/>
      <w:r w:rsidRPr="00000000" w:rsidR="00000000" w:rsidDel="00000000">
        <w:rPr>
          <w:rtl w:val="0"/>
        </w:rPr>
        <w:t xml:space="preserve">АТРИБУТЫ</w:t>
      </w:r>
    </w:p>
    <w:p w:rsidP="00000000" w:rsidRPr="00000000" w:rsidR="00000000" w:rsidDel="00000000" w:rsidRDefault="00000000">
      <w:pPr>
        <w:widowControl w:val="0"/>
        <w:contextualSpacing w:val="0"/>
        <w:rPr>
          <w:ins w:id="1" w:date="2014-10-27T05:40:06Z" w:author="Константин Рожков"/>
        </w:rPr>
      </w:pPr>
      <w:r w:rsidRPr="00000000" w:rsidR="00000000" w:rsidDel="00000000">
        <w:rPr>
          <w:rtl w:val="0"/>
        </w:rPr>
        <w:t xml:space="preserve">В админке каждое заведение отображает список атрибутов из своей категории. Менеджер задает им конкретные значения.</w:t>
      </w:r>
      <w:ins w:id="1" w:date="2014-10-27T05:40:06Z" w:author="Константин Рожков">
        <w:r w:rsidRPr="00000000" w:rsidR="00000000" w:rsidDel="00000000">
          <w:rPr>
            <w:rtl w:val="0"/>
          </w:rPr>
        </w:r>
      </w:ins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>
          <w:ins w:id="2" w:date="2014-11-05T09:51:14Z" w:author="Константин Рожков"/>
        </w:rPr>
      </w:pPr>
      <w:ins w:id="2" w:date="2014-11-05T09:51:14Z" w:author="Константин Рожков">
        <w:commentRangeStart w:id="6"/>
        <w:commentRangeStart w:id="7"/>
        <w:r w:rsidRPr="00000000" w:rsidR="00000000" w:rsidDel="00000000">
          <w:rPr>
            <w:rtl w:val="0"/>
          </w:rPr>
          <w:t xml:space="preserve">если заведение будет лежать в разных категориях как учитывать фильтр</w:t>
        </w:r>
      </w:ins>
    </w:p>
    <w:p w:rsidP="00000000" w:rsidRPr="00000000" w:rsidR="00000000" w:rsidDel="00000000" w:rsidRDefault="00000000">
      <w:pPr>
        <w:widowControl w:val="0"/>
        <w:contextualSpacing w:val="0"/>
      </w:pPr>
      <w:commentRangeEnd w:id="6"/>
      <w:r w:rsidRPr="00000000" w:rsidR="00000000" w:rsidDel="00000000">
        <w:commentReference w:id="6"/>
      </w:r>
      <w:commentRangeEnd w:id="7"/>
      <w:r w:rsidRPr="00000000" w:rsidR="00000000" w:rsidDel="00000000">
        <w:commentReference w:id="7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*</w:t>
      </w:r>
      <w:r w:rsidRPr="00000000" w:rsidR="00000000" w:rsidDel="00000000">
        <w:rPr>
          <w:rtl w:val="0"/>
        </w:rPr>
        <w:t xml:space="preserve">Если поле type = array, то в поле value </w:t>
      </w:r>
      <w:r w:rsidRPr="00000000" w:rsidR="00000000" w:rsidDel="00000000">
        <w:rPr>
          <w:rtl w:val="0"/>
        </w:rPr>
        <w:t xml:space="preserve">возвращается список </w:t>
      </w:r>
      <w:r w:rsidRPr="00000000" w:rsidR="00000000" w:rsidDel="00000000">
        <w:rPr>
          <w:b w:val="1"/>
          <w:rtl w:val="0"/>
        </w:rPr>
        <w:t xml:space="preserve">выбранных</w:t>
      </w:r>
      <w:r w:rsidRPr="00000000" w:rsidR="00000000" w:rsidDel="00000000">
        <w:rPr>
          <w:rtl w:val="0"/>
        </w:rPr>
        <w:t xml:space="preserve"> значений (а не всех возможных)</w:t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1" w:colFirst="0" w:name="h.n9capndb2wm6" w:colLast="0"/>
      <w:bookmarkEnd w:id="1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2" w:colFirst="0" w:name="h.ngiltmp3x4qu" w:colLast="0"/>
      <w:bookmarkEnd w:id="1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3" w:colFirst="0" w:name="h.dnf70gxpxlix" w:colLast="0"/>
      <w:bookmarkEnd w:id="13"/>
      <w:r w:rsidRPr="00000000" w:rsidR="00000000" w:rsidDel="00000000">
        <w:rPr>
          <w:rtl w:val="0"/>
        </w:rPr>
        <w:t xml:space="preserve">2.3 Comment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id: &lt;int&gt;,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place_id: &lt;int&gt;,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user_id: &lt;int&gt;,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user_name: &lt;string&gt;,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user_photo: &lt;url&gt;,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comment: &lt;text&gt;,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rate: &lt;int&gt;,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create_at: &lt;timestamp&gt;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Запросы должны возвращать только промодерированные коменты.</w:t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4" w:colFirst="0" w:name="h.r3yc7zb045u7" w:colLast="0"/>
      <w:bookmarkEnd w:id="1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5" w:colFirst="0" w:name="h.25b93fp8mw0z" w:colLast="0"/>
      <w:bookmarkEnd w:id="1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6" w:colFirst="0" w:name="h.ehawf22nlsf2" w:colLast="0"/>
      <w:bookmarkEnd w:id="16"/>
      <w:r w:rsidRPr="00000000" w:rsidR="00000000" w:rsidDel="00000000">
        <w:rPr>
          <w:rtl w:val="0"/>
        </w:rPr>
        <w:t xml:space="preserve">2.4 Action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id: &lt;int&gt;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place_id: &lt;int&gt;,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name: &lt;string&gt;,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description: &lt;text&gt;,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text: &lt;html&gt;,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photo: &lt;url&gt;,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phoro_big: &lt;url&gt;,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start_date: &lt;timestamp&gt;,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end_date: &lt;timestamp&gt;,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sort: &lt;int&gt;,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keys: [&lt;string&gt;, &lt;string&gt;, ...]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ins w:id="3" w:date="2014-11-05T09:38:25Z" w:author="Константин Рожков">
        <w:commentRangeStart w:id="8"/>
        <w:r w:rsidRPr="00000000" w:rsidR="00000000" w:rsidDel="00000000">
          <w:rPr>
            <w:rFonts w:cs="Courier New" w:hAnsi="Courier New" w:eastAsia="Courier New" w:ascii="Courier New"/>
            <w:sz w:val="24"/>
            <w:rtl w:val="0"/>
          </w:rPr>
          <w:t xml:space="preserve">keys что означает</w:t>
        </w:r>
      </w:ins>
      <w:commentRangeEnd w:id="8"/>
      <w:r w:rsidRPr="00000000" w:rsidR="00000000" w:rsidDel="00000000">
        <w:commentReference w:id="8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7" w:colFirst="0" w:name="h.e8dxoynrd9ub" w:colLast="0"/>
      <w:bookmarkEnd w:id="17"/>
      <w:r w:rsidRPr="00000000" w:rsidR="00000000" w:rsidDel="00000000">
        <w:rPr>
          <w:rtl w:val="0"/>
        </w:rPr>
        <w:t xml:space="preserve">2.5 Banner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sz w:val="24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id: &lt;int&gt;,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photo: &lt;url&gt;,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transaction_type: &lt;place | action | site | none&gt;,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sz w:val="24"/>
          <w:rtl w:val="0"/>
        </w:rPr>
        <w:tab/>
        <w:t xml:space="preserve">endpoint: &lt;url | place_id | action_id | null&gt;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  <w:rPr/>
      </w:pPr>
      <w:bookmarkStart w:id="18" w:colFirst="0" w:name="h.hi7oknehbicz" w:colLast="0"/>
      <w:bookmarkEnd w:id="18"/>
      <w:r w:rsidRPr="00000000" w:rsidR="00000000" w:rsidDel="00000000">
        <w:rPr>
          <w:color w:val="4a86e8"/>
          <w:rtl w:val="0"/>
        </w:rPr>
        <w:t xml:space="preserve">3. </w:t>
      </w:r>
      <w:r w:rsidRPr="00000000" w:rsidR="00000000" w:rsidDel="00000000">
        <w:rPr>
          <w:color w:val="4a86e8"/>
          <w:rtl w:val="0"/>
        </w:rPr>
        <w:t xml:space="preserve">Synchronization</w:t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9" w:colFirst="0" w:name="h.3ik1voje1rd2" w:colLast="0"/>
      <w:bookmarkEnd w:id="1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  <w:rPr/>
      </w:pPr>
      <w:bookmarkStart w:id="20" w:colFirst="0" w:name="h.j9di0m1zn32x" w:colLast="0"/>
      <w:bookmarkEnd w:id="20"/>
      <w:r w:rsidRPr="00000000" w:rsidR="00000000" w:rsidDel="00000000">
        <w:rPr>
          <w:rtl w:val="0"/>
        </w:rPr>
        <w:t xml:space="preserve">3.1 Should client synchronize content?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REQUEST: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GET: </w:t>
      </w:r>
      <w:r w:rsidRPr="00000000" w:rsidR="00000000" w:rsidDel="00000000">
        <w:rPr>
          <w:sz w:val="24"/>
          <w:rtl w:val="0"/>
        </w:rPr>
        <w:t xml:space="preserve">/contents/is_new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PARAMS: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update_time=&lt;timestamp&gt;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sz w:val="24"/>
          <w:rtl w:val="0"/>
        </w:rPr>
        <w:br w:type="textWrapping"/>
        <w:t xml:space="preserve">RESPONSE: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 xml:space="preserve">code: 0,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 xml:space="preserve">data: {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ab/>
        <w:t xml:space="preserve">has_update: &lt;0|1&gt;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21" w:colFirst="0" w:name="h.1azruzwovk63" w:colLast="0"/>
      <w:bookmarkEnd w:id="2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22" w:colFirst="0" w:name="h.1d1qt5baw84t" w:colLast="0"/>
      <w:bookmarkEnd w:id="2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23" w:colFirst="0" w:name="h.o7jqoagc36m4" w:colLast="0"/>
      <w:bookmarkEnd w:id="23"/>
      <w:r w:rsidRPr="00000000" w:rsidR="00000000" w:rsidDel="00000000">
        <w:rPr>
          <w:rtl w:val="0"/>
        </w:rPr>
        <w:t xml:space="preserve">3.2 </w:t>
      </w:r>
      <w:r w:rsidRPr="00000000" w:rsidR="00000000" w:rsidDel="00000000">
        <w:rPr>
          <w:rtl w:val="0"/>
        </w:rPr>
        <w:t xml:space="preserve">Get content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REQUEST: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GET: </w:t>
      </w:r>
      <w:r w:rsidRPr="00000000" w:rsidR="00000000" w:rsidDel="00000000">
        <w:rPr>
          <w:sz w:val="24"/>
          <w:rtl w:val="0"/>
        </w:rPr>
        <w:t xml:space="preserve">/contents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PARAMS: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update_time=&lt;timestamp&gt;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eturn zip file with JSON with next format: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categories: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insert: [ &lt;array of items to insert&gt; ],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update: [ &lt;array of items to update&gt; ],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delete: [ &lt;array of IDs to delete items &gt; ],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},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places: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insert: [ &lt;array of items to insert&gt; ],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update: [ &lt;array of items to update&gt; ],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delete: [ &lt;array of IDs to delete items &gt; ],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},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comments: [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insert: [ &lt;array of items to insert&gt; ],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update: [ &lt;array of items to update&gt; ],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delete: [ &lt;array of IDs to delete items &gt; ],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],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actions: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insert: [ &lt;array of items to insert&gt; ],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update: [ &lt;array of items to update&gt; ],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delete: [ &lt;array of IDs to delete items &gt; ],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},</w:t>
      </w:r>
    </w:p>
    <w:p w:rsidP="00000000" w:rsidRPr="00000000" w:rsidR="00000000" w:rsidDel="00000000" w:rsidRDefault="00000000">
      <w:pPr>
        <w:ind w:firstLine="720"/>
        <w:contextualSpacing w:val="0"/>
      </w:pPr>
      <w:commentRangeStart w:id="9"/>
      <w:r w:rsidRPr="00000000" w:rsidR="00000000" w:rsidDel="00000000">
        <w:rPr>
          <w:rFonts w:cs="Courier New" w:hAnsi="Courier New" w:eastAsia="Courier New" w:ascii="Courier New"/>
          <w:strike w:val="1"/>
          <w:rtl w:val="0"/>
        </w:rPr>
        <w:t xml:space="preserve">banners: [ &lt;array of items to replace&gt; ],</w:t>
      </w:r>
      <w:commentRangeEnd w:id="9"/>
      <w:r w:rsidRPr="00000000" w:rsidR="00000000" w:rsidDel="00000000">
        <w:commentReference w:id="9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commentRangeStart w:id="10"/>
      <w:r w:rsidRPr="00000000" w:rsidR="00000000" w:rsidDel="00000000">
        <w:rPr>
          <w:rFonts w:cs="Courier New" w:hAnsi="Courier New" w:eastAsia="Courier New" w:ascii="Courier New"/>
          <w:strike w:val="1"/>
          <w:rtl w:val="0"/>
        </w:rPr>
        <w:t xml:space="preserve">about_app_url: &lt;string&gt;</w:t>
      </w:r>
      <w:commentRangeEnd w:id="10"/>
      <w:r w:rsidRPr="00000000" w:rsidR="00000000" w:rsidDel="00000000">
        <w:commentReference w:id="1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ins w:id="4" w:date="2014-11-05T09:40:39Z" w:author="Константин Рожков">
        <w:commentRangeStart w:id="11"/>
        <w:r w:rsidRPr="00000000" w:rsidR="00000000" w:rsidDel="00000000">
          <w:rPr>
            <w:sz w:val="24"/>
            <w:rtl w:val="0"/>
          </w:rPr>
          <w:t xml:space="preserve">когда формируется файл? (на лету или генерится по требованию администратора или по крону)</w:t>
        </w:r>
      </w:ins>
      <w:commentRangeEnd w:id="11"/>
      <w:r w:rsidRPr="00000000" w:rsidR="00000000" w:rsidDel="00000000">
        <w:commentReference w:id="11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  <w:rPr/>
      </w:pPr>
      <w:bookmarkStart w:id="24" w:colFirst="0" w:name="h.jen2a1rb48a3" w:colLast="0"/>
      <w:bookmarkEnd w:id="24"/>
      <w:r w:rsidRPr="00000000" w:rsidR="00000000" w:rsidDel="00000000">
        <w:rPr>
          <w:color w:val="4a86e8"/>
          <w:rtl w:val="0"/>
        </w:rPr>
        <w:t xml:space="preserve">4</w:t>
      </w:r>
      <w:r w:rsidRPr="00000000" w:rsidR="00000000" w:rsidDel="00000000">
        <w:rPr>
          <w:color w:val="4a86e8"/>
          <w:rtl w:val="0"/>
        </w:rPr>
        <w:t xml:space="preserve">. Authorization</w:t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25" w:colFirst="0" w:name="h.ovfdvb2eh497" w:colLast="0"/>
      <w:bookmarkEnd w:id="2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  <w:rPr/>
      </w:pPr>
      <w:bookmarkStart w:id="26" w:colFirst="0" w:name="h.tx2w1m1dyljq" w:colLast="0"/>
      <w:bookmarkEnd w:id="26"/>
      <w:r w:rsidRPr="00000000" w:rsidR="00000000" w:rsidDel="00000000">
        <w:rPr>
          <w:rtl w:val="0"/>
        </w:rPr>
        <w:t xml:space="preserve">4.1 User Signup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REQUEST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POST: </w:t>
      </w:r>
      <w:r w:rsidRPr="00000000" w:rsidR="00000000" w:rsidDel="00000000">
        <w:rPr>
          <w:sz w:val="24"/>
          <w:rtl w:val="0"/>
        </w:rPr>
        <w:t xml:space="preserve">/user/signup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PARAMS: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type=&lt;fb|vk|tw&gt;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name=&lt;name&gt;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social_id=&lt;string&gt;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social_id_hash=&lt;hash&gt;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FILES</w:t>
      </w:r>
      <w:r w:rsidRPr="00000000" w:rsidR="00000000" w:rsidDel="00000000">
        <w:rPr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avatar=&lt;binary&gt;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RESPONSE: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code:0, 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data: {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 xml:space="preserve">access_token: &lt;token&gt;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social_id_hash</w:t>
      </w:r>
      <w:r w:rsidRPr="00000000" w:rsidR="00000000" w:rsidDel="00000000">
        <w:rPr>
          <w:sz w:val="24"/>
          <w:rtl w:val="0"/>
        </w:rPr>
        <w:t xml:space="preserve"> формируется как md5 от “city_guide_&lt;social_id&gt;”. Это для защиты. Нужно проверять что бы переданный хеш и свормированный на сервере совпадали. + Если </w:t>
      </w: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social_id</w:t>
      </w:r>
      <w:r w:rsidRPr="00000000" w:rsidR="00000000" w:rsidDel="00000000">
        <w:rPr>
          <w:sz w:val="24"/>
          <w:rtl w:val="0"/>
        </w:rPr>
        <w:t xml:space="preserve"> нет, то создавать пользователя, генерить и возвращать </w:t>
      </w: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access_token</w:t>
      </w:r>
      <w:r w:rsidRPr="00000000" w:rsidR="00000000" w:rsidDel="00000000">
        <w:rPr>
          <w:sz w:val="24"/>
          <w:rtl w:val="0"/>
        </w:rPr>
        <w:t xml:space="preserve">, а если пользователь уже есть, то пересоздать </w:t>
      </w: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access_token</w:t>
      </w:r>
      <w:r w:rsidRPr="00000000" w:rsidR="00000000" w:rsidDel="00000000">
        <w:rPr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ins w:id="5" w:date="2014-11-05T10:21:14Z" w:author="Константин Рожков">
        <w:commentRangeStart w:id="12"/>
        <w:commentRangeStart w:id="13"/>
        <w:commentRangeStart w:id="14"/>
        <w:r w:rsidRPr="00000000" w:rsidR="00000000" w:rsidDel="00000000">
          <w:rPr>
            <w:rtl w:val="0"/>
          </w:rPr>
          <w:t xml:space="preserve">не понятен механизм авторизации</w:t>
        </w:r>
      </w:ins>
      <w:commentRangeEnd w:id="12"/>
      <w:r w:rsidRPr="00000000" w:rsidR="00000000" w:rsidDel="00000000">
        <w:commentReference w:id="12"/>
      </w:r>
      <w:commentRangeEnd w:id="13"/>
      <w:r w:rsidRPr="00000000" w:rsidR="00000000" w:rsidDel="00000000">
        <w:commentReference w:id="13"/>
      </w:r>
      <w:commentRangeEnd w:id="14"/>
      <w:r w:rsidRPr="00000000" w:rsidR="00000000" w:rsidDel="00000000">
        <w:commentReference w:id="14"/>
      </w:r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28" w:colFirst="0" w:name="h.squobqgckhdc" w:colLast="0"/>
      <w:bookmarkEnd w:id="28"/>
      <w:r w:rsidRPr="00000000" w:rsidR="00000000" w:rsidDel="00000000">
        <w:rPr>
          <w:color w:val="4a86e8"/>
          <w:rtl w:val="0"/>
        </w:rPr>
        <w:t xml:space="preserve">5. Actions</w:t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29" w:colFirst="0" w:name="h.nhl3ziplhqpk" w:colLast="0"/>
      <w:bookmarkEnd w:id="2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30" w:colFirst="0" w:name="h.lz2z8oaxtivv" w:colLast="0"/>
      <w:bookmarkEnd w:id="30"/>
      <w:r w:rsidRPr="00000000" w:rsidR="00000000" w:rsidDel="00000000">
        <w:rPr>
          <w:rtl w:val="0"/>
        </w:rPr>
        <w:t xml:space="preserve">5.1 Get action by id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sz w:val="24"/>
          <w:rtl w:val="0"/>
        </w:rPr>
        <w:t xml:space="preserve">REQUEST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GET: </w:t>
      </w:r>
      <w:r w:rsidRPr="00000000" w:rsidR="00000000" w:rsidDel="00000000">
        <w:rPr>
          <w:sz w:val="24"/>
          <w:rtl w:val="0"/>
        </w:rPr>
        <w:t xml:space="preserve">/actions/&lt;action_id&gt;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sz w:val="24"/>
          <w:rtl w:val="0"/>
        </w:rPr>
        <w:t xml:space="preserve">RESPONSE: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code: 0,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data: { &lt;action structure here&gt;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31" w:colFirst="0" w:name="h.j41rrj5fi5ji" w:colLast="0"/>
      <w:bookmarkEnd w:id="3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32" w:colFirst="0" w:name="h.cq7agjz00nn3" w:colLast="0"/>
      <w:bookmarkEnd w:id="3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33" w:colFirst="0" w:name="h.2qeg073qsbf" w:colLast="0"/>
      <w:bookmarkEnd w:id="3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34" w:colFirst="0" w:name="h.vg7n0w8n4tfr" w:colLast="0"/>
      <w:bookmarkEnd w:id="34"/>
      <w:r w:rsidRPr="00000000" w:rsidR="00000000" w:rsidDel="00000000">
        <w:rPr>
          <w:color w:val="4a86e8"/>
          <w:rtl w:val="0"/>
        </w:rPr>
        <w:t xml:space="preserve">6. Banners</w:t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35" w:colFirst="0" w:name="h.b69jnbc1xm9s" w:colLast="0"/>
      <w:bookmarkEnd w:id="3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36" w:colFirst="0" w:name="h.5zn90ikgkcn5" w:colLast="0"/>
      <w:bookmarkEnd w:id="36"/>
      <w:r w:rsidRPr="00000000" w:rsidR="00000000" w:rsidDel="00000000">
        <w:rPr>
          <w:rtl w:val="0"/>
        </w:rPr>
        <w:t xml:space="preserve">6.1 Get list of banners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sz w:val="24"/>
          <w:rtl w:val="0"/>
        </w:rPr>
        <w:t xml:space="preserve">REQUEST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GET: </w:t>
      </w:r>
      <w:r w:rsidRPr="00000000" w:rsidR="00000000" w:rsidDel="00000000">
        <w:rPr>
          <w:sz w:val="24"/>
          <w:rtl w:val="0"/>
        </w:rPr>
        <w:t xml:space="preserve">/banners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sz w:val="24"/>
          <w:rtl w:val="0"/>
        </w:rPr>
        <w:t xml:space="preserve">RESPONSE: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code: 0,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data: [ &lt;array of banners structures&gt; ]</w:t>
      </w:r>
    </w:p>
    <w:p w:rsidP="00000000" w:rsidRPr="00000000" w:rsidR="00000000" w:rsidDel="00000000" w:rsidRDefault="00000000">
      <w:r w:rsidRPr="00000000" w:rsidR="00000000" w:rsidDel="00000000">
        <w:rPr>
          <w:sz w:val="24"/>
          <w:rtl w:val="0"/>
        </w:rPr>
        <w:t xml:space="preserve">}</w:t>
      </w:r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widowControl w:val="0"/>
        <w:contextualSpacing w:val="0"/>
        <w:rPr/>
      </w:pPr>
      <w:bookmarkStart w:id="37" w:colFirst="0" w:name="h.lvtt34v7etv9" w:colLast="0"/>
      <w:bookmarkEnd w:id="37"/>
      <w:r w:rsidRPr="00000000" w:rsidR="00000000" w:rsidDel="00000000">
        <w:rPr>
          <w:color w:val="4a86e8"/>
          <w:rtl w:val="0"/>
        </w:rPr>
        <w:t xml:space="preserve">7</w:t>
      </w:r>
      <w:r w:rsidRPr="00000000" w:rsidR="00000000" w:rsidDel="00000000">
        <w:rPr>
          <w:color w:val="4a86e8"/>
          <w:rtl w:val="0"/>
        </w:rPr>
        <w:t xml:space="preserve">. </w:t>
      </w:r>
      <w:r w:rsidRPr="00000000" w:rsidR="00000000" w:rsidDel="00000000">
        <w:rPr>
          <w:color w:val="4a86e8"/>
          <w:rtl w:val="0"/>
        </w:rPr>
        <w:t xml:space="preserve">Comments</w:t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38" w:colFirst="0" w:name="h.hqjjlqjwk6e4" w:colLast="0"/>
      <w:bookmarkEnd w:id="3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  <w:rPr/>
      </w:pPr>
      <w:bookmarkStart w:id="39" w:colFirst="0" w:name="h.mg86nskcbmeo" w:colLast="0"/>
      <w:bookmarkEnd w:id="39"/>
      <w:r w:rsidRPr="00000000" w:rsidR="00000000" w:rsidDel="00000000">
        <w:rPr>
          <w:rtl w:val="0"/>
        </w:rPr>
        <w:t xml:space="preserve">7</w:t>
      </w:r>
      <w:r w:rsidRPr="00000000" w:rsidR="00000000" w:rsidDel="00000000">
        <w:rPr>
          <w:rtl w:val="0"/>
        </w:rPr>
        <w:t xml:space="preserve">.1 Send comment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REQUEST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POST: </w:t>
      </w:r>
      <w:r w:rsidRPr="00000000" w:rsidR="00000000" w:rsidDel="00000000">
        <w:rPr>
          <w:sz w:val="24"/>
          <w:rtl w:val="0"/>
        </w:rPr>
        <w:t xml:space="preserve">/comments/add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HEADER</w:t>
      </w:r>
      <w:r w:rsidRPr="00000000" w:rsidR="00000000" w:rsidDel="00000000">
        <w:rPr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access_token=&lt;token&gt;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PARAMS: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place_id=&lt;int&gt;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comment=&lt;comment&gt;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rate=&lt;int&gt;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RESPONSE: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code: 0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40" w:colFirst="0" w:name="h.w01b72s6cyg6" w:colLast="0"/>
      <w:bookmarkEnd w:id="4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41" w:colFirst="0" w:name="h.6pm3z4cdx3vi" w:colLast="0"/>
      <w:bookmarkEnd w:id="4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  <w:rPr/>
      </w:pPr>
      <w:bookmarkStart w:id="42" w:colFirst="0" w:name="h.aewis5c1d0ug" w:colLast="0"/>
      <w:bookmarkEnd w:id="42"/>
      <w:r w:rsidRPr="00000000" w:rsidR="00000000" w:rsidDel="00000000">
        <w:rPr>
          <w:color w:val="4a86e8"/>
          <w:rtl w:val="0"/>
        </w:rPr>
        <w:t xml:space="preserve">8</w:t>
      </w:r>
      <w:r w:rsidRPr="00000000" w:rsidR="00000000" w:rsidDel="00000000">
        <w:rPr>
          <w:color w:val="4a86e8"/>
          <w:rtl w:val="0"/>
        </w:rPr>
        <w:t xml:space="preserve">. Favorites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43" w:colFirst="0" w:name="h.qrhx8acc92si" w:colLast="0"/>
      <w:bookmarkEnd w:id="4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  <w:rPr/>
      </w:pPr>
      <w:bookmarkStart w:id="44" w:colFirst="0" w:name="h.req8z16x5kh6" w:colLast="0"/>
      <w:bookmarkEnd w:id="44"/>
      <w:r w:rsidRPr="00000000" w:rsidR="00000000" w:rsidDel="00000000">
        <w:rPr>
          <w:rtl w:val="0"/>
        </w:rPr>
        <w:t xml:space="preserve">8</w:t>
      </w:r>
      <w:r w:rsidRPr="00000000" w:rsidR="00000000" w:rsidDel="00000000">
        <w:rPr>
          <w:rtl w:val="0"/>
        </w:rPr>
        <w:t xml:space="preserve">.1 Add to favorite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REQUEST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POST: </w:t>
      </w:r>
      <w:r w:rsidRPr="00000000" w:rsidR="00000000" w:rsidDel="00000000">
        <w:rPr>
          <w:sz w:val="24"/>
          <w:rtl w:val="0"/>
        </w:rPr>
        <w:t xml:space="preserve">/favorites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HEADER</w:t>
      </w:r>
      <w:r w:rsidRPr="00000000" w:rsidR="00000000" w:rsidDel="00000000">
        <w:rPr>
          <w:sz w:val="24"/>
          <w:rtl w:val="0"/>
        </w:rPr>
        <w:t xml:space="preserve">: 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access_token=&lt;token&gt;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PARMAS: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place_id=&lt;int&gt;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type=”&lt;place|category&gt;”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RESPONSE: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code: 0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45" w:colFirst="0" w:name="h.o9quc8vg6dit" w:colLast="0"/>
      <w:bookmarkEnd w:id="4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46" w:colFirst="0" w:name="h.23q2m07pub2b" w:colLast="0"/>
      <w:bookmarkEnd w:id="4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  <w:rPr/>
      </w:pPr>
      <w:bookmarkStart w:id="47" w:colFirst="0" w:name="h.mrtsqdoqv9bn" w:colLast="0"/>
      <w:bookmarkEnd w:id="47"/>
      <w:r w:rsidRPr="00000000" w:rsidR="00000000" w:rsidDel="00000000">
        <w:rPr>
          <w:rtl w:val="0"/>
        </w:rPr>
        <w:t xml:space="preserve">8</w:t>
      </w:r>
      <w:r w:rsidRPr="00000000" w:rsidR="00000000" w:rsidDel="00000000">
        <w:rPr>
          <w:rtl w:val="0"/>
        </w:rPr>
        <w:t xml:space="preserve">.2 Delete from favorite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REQUEST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DELETE: </w:t>
      </w:r>
      <w:r w:rsidRPr="00000000" w:rsidR="00000000" w:rsidDel="00000000">
        <w:rPr>
          <w:sz w:val="24"/>
          <w:rtl w:val="0"/>
        </w:rPr>
        <w:t xml:space="preserve">/favorites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HEADER</w:t>
      </w:r>
      <w:r w:rsidRPr="00000000" w:rsidR="00000000" w:rsidDel="00000000">
        <w:rPr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access_token=&lt;token&gt;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PARMAS: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place_id=&lt;int&gt;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type=”&lt;place|category&gt;”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RESPONSE: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code: 0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48" w:colFirst="0" w:name="h.fym6im7q960x" w:colLast="0"/>
      <w:bookmarkEnd w:id="4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49" w:colFirst="0" w:name="h.3g2a9mffjy3y" w:colLast="0"/>
      <w:bookmarkEnd w:id="4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  <w:rPr/>
      </w:pPr>
      <w:bookmarkStart w:id="50" w:colFirst="0" w:name="h.gi12i5pwzrws" w:colLast="0"/>
      <w:bookmarkEnd w:id="50"/>
      <w:r w:rsidRPr="00000000" w:rsidR="00000000" w:rsidDel="00000000">
        <w:rPr>
          <w:rtl w:val="0"/>
        </w:rPr>
        <w:t xml:space="preserve">8</w:t>
      </w:r>
      <w:r w:rsidRPr="00000000" w:rsidR="00000000" w:rsidDel="00000000">
        <w:rPr>
          <w:rtl w:val="0"/>
        </w:rPr>
        <w:t xml:space="preserve">.3 Get favorites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REQUEST: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GET: </w:t>
      </w:r>
      <w:r w:rsidRPr="00000000" w:rsidR="00000000" w:rsidDel="00000000">
        <w:rPr>
          <w:sz w:val="24"/>
          <w:rtl w:val="0"/>
        </w:rPr>
        <w:t xml:space="preserve">/favorites</w:t>
      </w:r>
    </w:p>
    <w:p w:rsidP="00000000" w:rsidRPr="00000000" w:rsidR="00000000" w:rsidDel="00000000" w:rsidRDefault="00000000">
      <w:pPr>
        <w:widowControl w:val="0"/>
        <w:ind w:left="0"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HEADER</w:t>
      </w:r>
      <w:r w:rsidRPr="00000000" w:rsidR="00000000" w:rsidDel="00000000">
        <w:rPr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</w:pPr>
      <w:r w:rsidRPr="00000000" w:rsidR="00000000" w:rsidDel="00000000">
        <w:rPr>
          <w:sz w:val="24"/>
          <w:rtl w:val="0"/>
        </w:rPr>
        <w:t xml:space="preserve">access_token=&lt;token&gt; </w:t>
      </w:r>
    </w:p>
    <w:p w:rsidP="00000000" w:rsidRPr="00000000" w:rsidR="00000000" w:rsidDel="00000000" w:rsidRDefault="00000000">
      <w:pPr>
        <w:widowControl w:val="0"/>
        <w:ind w:left="0"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PARMAS: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</w:pPr>
      <w:r w:rsidRPr="00000000" w:rsidR="00000000" w:rsidDel="00000000">
        <w:rPr>
          <w:sz w:val="24"/>
          <w:rtl w:val="0"/>
        </w:rPr>
        <w:t xml:space="preserve">type</w:t>
      </w:r>
      <w:r w:rsidRPr="00000000" w:rsidR="00000000" w:rsidDel="00000000">
        <w:rPr>
          <w:sz w:val="24"/>
          <w:rtl w:val="0"/>
        </w:rPr>
        <w:t xml:space="preserve">=&lt;category|place&gt;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RESPONSE if type=”place” :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code: 0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ab/>
        <w:t xml:space="preserve">data: [ &lt;array of places&gt; ]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RESPONSE if type=”category” :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code: 0,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data: [ &lt;array of categories&gt; ]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51" w:colFirst="0" w:name="h.tc4cy8ke9fvb" w:colLast="0"/>
      <w:bookmarkEnd w:id="5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52" w:colFirst="0" w:name="h.7bejrt1u02x" w:colLast="0"/>
      <w:bookmarkEnd w:id="5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53" w:colFirst="0" w:name="h.ea3byp3dp9ro" w:colLast="0"/>
      <w:bookmarkEnd w:id="5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54" w:colFirst="0" w:name="h.o8y6yee3jjep" w:colLast="0"/>
      <w:bookmarkEnd w:id="54"/>
      <w:r w:rsidRPr="00000000" w:rsidR="00000000" w:rsidDel="00000000">
        <w:rPr>
          <w:rtl w:val="0"/>
        </w:rPr>
        <w:t xml:space="preserve">8</w:t>
      </w:r>
      <w:r w:rsidRPr="00000000" w:rsidR="00000000" w:rsidDel="00000000">
        <w:rPr>
          <w:rtl w:val="0"/>
        </w:rPr>
        <w:t xml:space="preserve">.4 Sync favorites to server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sz w:val="24"/>
          <w:rtl w:val="0"/>
        </w:rPr>
        <w:t xml:space="preserve">REQUEST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POST: </w:t>
      </w:r>
      <w:r w:rsidRPr="00000000" w:rsidR="00000000" w:rsidDel="00000000">
        <w:rPr>
          <w:sz w:val="24"/>
          <w:rtl w:val="0"/>
        </w:rPr>
        <w:t xml:space="preserve">/favorites/sync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HEADER</w:t>
      </w:r>
      <w:r w:rsidRPr="00000000" w:rsidR="00000000" w:rsidDel="00000000">
        <w:rPr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access_token=&lt;token&gt;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BODY: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 xml:space="preserve">add:{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ab/>
        <w:t xml:space="preserve">categories: [&lt;array of ids to add to favorites&gt;],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 xml:space="preserve">places: [&lt;array of ids to add to favorites&gt;]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delete:{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ab/>
        <w:t xml:space="preserve">categories: [&lt;array of ids to add to favorites&gt;],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 xml:space="preserve">places: [&lt;array of ids to add to favorites&gt;]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sz w:val="24"/>
          <w:rtl w:val="0"/>
        </w:rPr>
        <w:t xml:space="preserve">RESPONSE: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code: 0,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data: {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ab/>
        <w:t xml:space="preserve">categories: [ &lt;array of ids in favorites&gt; ],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ab/>
        <w:t xml:space="preserve">places: [ &lt;array of ids in favorites&gt; ]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55" w:colFirst="0" w:name="h.kovuf4jywc2j" w:colLast="0"/>
      <w:bookmarkEnd w:id="5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CLIENT WARNING:</w:t>
      </w:r>
      <w:r w:rsidRPr="00000000" w:rsidR="00000000" w:rsidDel="00000000">
        <w:rPr>
          <w:rtl w:val="0"/>
        </w:rPr>
        <w:t xml:space="preserve"> On the client for vaforites create separate entity “CTFavorites” with fields: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id - id of entity in favorite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type - type of entity (place | category)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56" w:colFirst="0" w:name="h.260yaobs11c4" w:colLast="0"/>
      <w:bookmarkEnd w:id="5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  <w:rPr/>
      </w:pPr>
      <w:bookmarkStart w:id="57" w:colFirst="0" w:name="h.9xb6gd453n5l" w:colLast="0"/>
      <w:bookmarkEnd w:id="57"/>
      <w:r w:rsidRPr="00000000" w:rsidR="00000000" w:rsidDel="00000000">
        <w:rPr>
          <w:color w:val="4a86e8"/>
          <w:rtl w:val="0"/>
        </w:rPr>
        <w:t xml:space="preserve">9</w:t>
      </w:r>
      <w:r w:rsidRPr="00000000" w:rsidR="00000000" w:rsidDel="00000000">
        <w:rPr>
          <w:color w:val="4a86e8"/>
          <w:rtl w:val="0"/>
        </w:rPr>
        <w:t xml:space="preserve">. Remote notifications &amp; Settings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58" w:colFirst="0" w:name="h.nf2ly25qsa9g" w:colLast="0"/>
      <w:bookmarkEnd w:id="5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59" w:colFirst="0" w:name="h.tnc1hy4f7igo" w:colLast="0"/>
      <w:bookmarkEnd w:id="59"/>
      <w:r w:rsidRPr="00000000" w:rsidR="00000000" w:rsidDel="00000000">
        <w:rPr>
          <w:rtl w:val="0"/>
        </w:rPr>
        <w:t xml:space="preserve">9</w:t>
      </w:r>
      <w:r w:rsidRPr="00000000" w:rsidR="00000000" w:rsidDel="00000000">
        <w:rPr>
          <w:rtl w:val="0"/>
        </w:rPr>
        <w:t xml:space="preserve">.1 Register push token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REQUEST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POST: </w:t>
      </w:r>
      <w:r w:rsidRPr="00000000" w:rsidR="00000000" w:rsidDel="00000000">
        <w:rPr>
          <w:sz w:val="24"/>
          <w:rtl w:val="0"/>
        </w:rPr>
        <w:t xml:space="preserve">/users/push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HEADERS</w:t>
      </w:r>
      <w:r w:rsidRPr="00000000" w:rsidR="00000000" w:rsidDel="00000000">
        <w:rPr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access_token=&lt;token&gt; (only if user authorized)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PARMAS: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push_token</w:t>
      </w:r>
      <w:r w:rsidRPr="00000000" w:rsidR="00000000" w:rsidDel="00000000">
        <w:rPr>
          <w:sz w:val="24"/>
          <w:rtl w:val="0"/>
        </w:rPr>
        <w:t xml:space="preserve">=&lt;token&gt;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favorites=&lt;0|1&gt;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actions=&lt;0|1&gt;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RESPONSE: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</w:pPr>
      <w:r w:rsidRPr="00000000" w:rsidR="00000000" w:rsidDel="00000000">
        <w:rPr>
          <w:sz w:val="24"/>
          <w:rtl w:val="0"/>
        </w:rPr>
        <w:t xml:space="preserve">code: 0,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</w:pPr>
      <w:r w:rsidRPr="00000000" w:rsidR="00000000" w:rsidDel="00000000">
        <w:rPr>
          <w:sz w:val="24"/>
          <w:rtl w:val="0"/>
        </w:rPr>
        <w:t xml:space="preserve">data: {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</w:pPr>
      <w:r w:rsidRPr="00000000" w:rsidR="00000000" w:rsidDel="00000000">
        <w:rPr>
          <w:sz w:val="24"/>
          <w:rtl w:val="0"/>
        </w:rPr>
        <w:tab/>
        <w:t xml:space="preserve">favorites: &lt;0|1&gt;,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</w:pPr>
      <w:r w:rsidRPr="00000000" w:rsidR="00000000" w:rsidDel="00000000">
        <w:rPr>
          <w:sz w:val="24"/>
          <w:rtl w:val="0"/>
        </w:rPr>
        <w:tab/>
        <w:t xml:space="preserve">actions: &lt;0|1&gt;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ind w:left="0" w:firstLine="720"/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CLIENT WARNING:</w:t>
      </w:r>
      <w:r w:rsidRPr="00000000" w:rsidR="00000000" w:rsidDel="00000000">
        <w:rPr>
          <w:rtl w:val="0"/>
        </w:rPr>
        <w:t xml:space="preserve"> On the client you should sychronize settings when user change value of some of settings parameter. To sync use this request.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SERVER</w:t>
      </w:r>
      <w:r w:rsidRPr="00000000" w:rsidR="00000000" w:rsidDel="00000000">
        <w:rPr>
          <w:b w:val="1"/>
          <w:rtl w:val="0"/>
        </w:rPr>
        <w:t xml:space="preserve"> WARNING: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Any user can receive pushes: authorized and notauthorized.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Logic of pushes descibed in UC27 in document “CityGuide UC”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60" w:colFirst="0" w:name="h.jqnwagcn1ngq" w:colLast="0"/>
      <w:bookmarkEnd w:id="6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61" w:colFirst="0" w:name="h.dre7q2n1d1le" w:colLast="0"/>
      <w:bookmarkEnd w:id="6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62" w:colFirst="0" w:name="h.x98jjmvyxsav" w:colLast="0"/>
      <w:bookmarkEnd w:id="62"/>
      <w:r w:rsidRPr="00000000" w:rsidR="00000000" w:rsidDel="00000000">
        <w:rPr>
          <w:rtl w:val="0"/>
        </w:rPr>
        <w:t xml:space="preserve">9</w:t>
      </w:r>
      <w:r w:rsidRPr="00000000" w:rsidR="00000000" w:rsidDel="00000000">
        <w:rPr>
          <w:rtl w:val="0"/>
        </w:rPr>
        <w:t xml:space="preserve">.2 Unregister push token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REQUEST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DELETE: </w:t>
      </w:r>
      <w:r w:rsidRPr="00000000" w:rsidR="00000000" w:rsidDel="00000000">
        <w:rPr>
          <w:sz w:val="24"/>
          <w:rtl w:val="0"/>
        </w:rPr>
        <w:t xml:space="preserve">/users/push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HEADERS</w:t>
      </w:r>
      <w:r w:rsidRPr="00000000" w:rsidR="00000000" w:rsidDel="00000000">
        <w:rPr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access_token=&lt;token&gt; (only if user authorized)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PARMAS: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push_token=&lt;token&gt;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RESPONSE: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code:0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spacing w:lineRule="auto" w:before="200"/>
        <w:contextualSpacing w:val="0"/>
      </w:pPr>
      <w:bookmarkStart w:id="63" w:colFirst="0" w:name="h.ynnye3seh3e" w:colLast="0"/>
      <w:bookmarkEnd w:id="63"/>
      <w:r w:rsidRPr="00000000" w:rsidR="00000000" w:rsidDel="00000000">
        <w:rPr>
          <w:rtl w:val="0"/>
        </w:rPr>
        <w:t xml:space="preserve">9.3 Get settings for remote notifications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REQUEST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GET: </w:t>
      </w:r>
      <w:r w:rsidRPr="00000000" w:rsidR="00000000" w:rsidDel="00000000">
        <w:rPr>
          <w:sz w:val="24"/>
          <w:rtl w:val="0"/>
        </w:rPr>
        <w:t xml:space="preserve">/users/push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PARMAS: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push_token=&lt;token&gt;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RESPONSE: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code:0,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data: {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</w:pPr>
      <w:r w:rsidRPr="00000000" w:rsidR="00000000" w:rsidDel="00000000">
        <w:rPr>
          <w:sz w:val="24"/>
          <w:rtl w:val="0"/>
        </w:rPr>
        <w:tab/>
        <w:t xml:space="preserve">favorites: &lt;0|1&gt;,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</w:pPr>
      <w:r w:rsidRPr="00000000" w:rsidR="00000000" w:rsidDel="00000000">
        <w:rPr>
          <w:sz w:val="24"/>
          <w:rtl w:val="0"/>
        </w:rPr>
        <w:tab/>
        <w:t xml:space="preserve">actions: &lt;0|1&gt;</w:t>
        <w:tab/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64" w:colFirst="0" w:name="h.96z2zusvx792" w:colLast="0"/>
      <w:bookmarkEnd w:id="64"/>
      <w:r w:rsidRPr="00000000" w:rsidR="00000000" w:rsidDel="00000000">
        <w:rPr>
          <w:rtl w:val="0"/>
        </w:rPr>
        <w:t xml:space="preserve">9.4 Remote notification parameters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6"/>
          <w:rtl w:val="0"/>
        </w:rPr>
        <w:t xml:space="preserve">body (standart field for message, i.e. aps-&gt;alert-&gt;body)</w:t>
      </w:r>
      <w:r w:rsidRPr="00000000" w:rsidR="00000000" w:rsidDel="00000000">
        <w:rPr>
          <w:sz w:val="26"/>
          <w:rtl w:val="0"/>
        </w:rPr>
        <w:t xml:space="preserve"> - name of the action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6"/>
          <w:rtl w:val="0"/>
        </w:rPr>
        <w:t xml:space="preserve">place_name</w:t>
      </w:r>
      <w:r w:rsidRPr="00000000" w:rsidR="00000000" w:rsidDel="00000000">
        <w:rPr>
          <w:sz w:val="26"/>
          <w:rtl w:val="0"/>
        </w:rPr>
        <w:t xml:space="preserve"> - name of tha place (if action linked to place)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6"/>
          <w:rtl w:val="0"/>
        </w:rPr>
        <w:t xml:space="preserve">action_url</w:t>
      </w:r>
      <w:r w:rsidRPr="00000000" w:rsidR="00000000" w:rsidDel="00000000">
        <w:rPr>
          <w:sz w:val="26"/>
          <w:rtl w:val="0"/>
        </w:rPr>
        <w:t xml:space="preserve"> - relative url to action image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/>
    <w:sectPr>
      <w:headerReference r:id="rId7" w:type="default"/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11" w:date="2014-11-05T09:40:39Z" w:author="Андрей Коршиловск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как вам виднее. Нужно сбалансировать нагрузку на сервер и свежесть данных. Как по мне - лучше это делать автоматически,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+batya.ruslan@gmail.com но лучше уточнить у заказчика</w:t>
      </w:r>
    </w:p>
  </w:comment>
  <w:comment w:id="12" w:date="2014-11-05T09:52:56Z" w:author="Андрей Коршиловск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Обновил доку.</w:t>
      </w:r>
    </w:p>
  </w:comment>
  <w:comment w:id="13" w:date="2014-11-05T09:59:23Z" w:author="Константин Рож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каков принцип генерации access_token или это не принципиально как его сгенерить главное чтоб был уникальным?</w:t>
      </w:r>
    </w:p>
  </w:comment>
  <w:comment w:id="14" w:date="2014-11-05T10:21:14Z" w:author="Андрей Коршиловск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главное - уникальность</w:t>
      </w:r>
    </w:p>
  </w:comment>
  <w:comment w:id="9" w:date="2014-10-22T17:13:12Z" w:author="Андрей Коршиловск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Баннеры получаем отдельным запросом. Это нужно что бы, обновление баннеров не зависело от того захочет ли пользователь обновить данные или нет.</w:t>
      </w:r>
    </w:p>
  </w:comment>
  <w:comment w:id="8" w:date="2014-11-05T09:38:25Z" w:author="Андрей Коршиловск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массив строк использующихся при поиске</w:t>
      </w:r>
    </w:p>
  </w:comment>
  <w:comment w:id="1" w:date="2014-11-05T10:18:40Z" w:author="Константин Рож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Галерея может быть только одна у заведения или несколько?</w:t>
      </w:r>
    </w:p>
  </w:comment>
  <w:comment w:id="2" w:date="2014-11-05T10:18:40Z" w:author="Андрей Коршиловск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Верно, только одна</w:t>
      </w:r>
    </w:p>
  </w:comment>
  <w:comment w:id="0" w:date="2014-10-22T17:10:08Z" w:author="Андрей Коршиловск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согласовать с ЮБ в каком формате это передает AFNetworking</w:t>
      </w:r>
    </w:p>
  </w:comment>
  <w:comment w:id="10" w:date="2014-10-22T17:12:17Z" w:author="Андрей Коршиловск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последнем шаге синхронизации - на клиенте обновляем контент страницы About app</w:t>
      </w:r>
    </w:p>
  </w:comment>
  <w:comment w:id="3" w:date="2014-11-05T09:31:56Z" w:author="Андрей Коршиловск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promoted - описание есть в тексте ниже.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keys - ключи, на основе которых будет производится поиск.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work_time_description - текстовое описание времени работы.</w:t>
      </w:r>
    </w:p>
  </w:comment>
  <w:comment w:id="4" w:date="2014-11-05T09:54:33Z" w:author="Константин Рож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тоесть если я правильно понял то это массив слов или фраз по которым поиск осуществляется плюсом к названию и описанию заведения?</w:t>
      </w:r>
    </w:p>
  </w:comment>
  <w:comment w:id="5" w:date="2014-11-05T10:18:59Z" w:author="Андрей Коршиловск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</w:comment>
  <w:comment w:id="6" w:date="2014-11-05T09:37:38Z" w:author="Андрей Коршиловск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вижу 2 варианта: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1) суммировать атрибуты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2) использовать только атрибуты приоритетной(первой) категории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+batya.ruslan@gmail.com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лучше прояснить с заказчиком</w:t>
      </w:r>
    </w:p>
  </w:comment>
  <w:comment w:id="7" w:date="2014-11-05T09:51:14Z" w:author="Константин Рож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у 2 или больше категорий есть одинаковые атрибуты? суммировать не получится. Если брать только у 1 категории тогда находясь в другой и выбором атрибутов в этой категории это заведение искаться не будет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right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http://cityguide.com/api/1.0/" Type="http://schemas.openxmlformats.org/officeDocument/2006/relationships/hyperlink" TargetMode="External" Id="rId6"/><Relationship Target="styles.xml" Type="http://schemas.openxmlformats.org/officeDocument/2006/relationships/styles" Id="rId5"/><Relationship Target="header1.xml" Type="http://schemas.openxmlformats.org/officeDocument/2006/relationships/head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CityGuide - API 1.0.docx</dc:title>
</cp:coreProperties>
</file>